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1B963" w14:textId="7A65C2AC" w:rsidR="00CE1853" w:rsidRPr="005C3E39" w:rsidRDefault="00CE1853" w:rsidP="00CE1853">
      <w:pPr>
        <w:jc w:val="center"/>
        <w:rPr>
          <w:rFonts w:ascii="Enchanted Land" w:hAnsi="Enchanted Land"/>
          <w:sz w:val="48"/>
          <w:szCs w:val="32"/>
        </w:rPr>
      </w:pPr>
      <w:r w:rsidRPr="005C3E39">
        <w:rPr>
          <w:rFonts w:ascii="Enchanted Land" w:hAnsi="Enchanted Land"/>
          <w:sz w:val="48"/>
          <w:szCs w:val="32"/>
        </w:rPr>
        <w:t xml:space="preserve">Criação de </w:t>
      </w:r>
      <w:r w:rsidR="00354363">
        <w:rPr>
          <w:rFonts w:ascii="Enchanted Land" w:hAnsi="Enchanted Land"/>
          <w:sz w:val="48"/>
          <w:szCs w:val="32"/>
        </w:rPr>
        <w:t>Itens</w:t>
      </w:r>
    </w:p>
    <w:p w14:paraId="173DF350" w14:textId="0AD97A58" w:rsidR="007A402A" w:rsidRPr="005C3E39" w:rsidRDefault="007A402A" w:rsidP="00CE1853">
      <w:pPr>
        <w:rPr>
          <w:rFonts w:ascii="Enchanted Land" w:hAnsi="Enchanted Land"/>
          <w:sz w:val="32"/>
          <w:szCs w:val="32"/>
        </w:rPr>
      </w:pPr>
      <w:r w:rsidRPr="005C3E39">
        <w:rPr>
          <w:rFonts w:ascii="Enchanted Land" w:hAnsi="Enchanted Land"/>
          <w:sz w:val="32"/>
          <w:szCs w:val="32"/>
        </w:rPr>
        <w:t xml:space="preserve">Para criar-se um </w:t>
      </w:r>
      <w:r w:rsidR="00373A34">
        <w:rPr>
          <w:rFonts w:ascii="Enchanted Land" w:hAnsi="Enchanted Land"/>
          <w:sz w:val="32"/>
          <w:szCs w:val="32"/>
        </w:rPr>
        <w:t>equipamento</w:t>
      </w:r>
      <w:r w:rsidRPr="005C3E39">
        <w:rPr>
          <w:rFonts w:ascii="Enchanted Land" w:hAnsi="Enchanted Land"/>
          <w:sz w:val="32"/>
          <w:szCs w:val="32"/>
        </w:rPr>
        <w:t xml:space="preserve"> é preciso definir suas propriedades:</w:t>
      </w:r>
    </w:p>
    <w:p w14:paraId="4A626391" w14:textId="44A11276" w:rsidR="005C3E39" w:rsidRPr="005C3E39" w:rsidRDefault="005C3E39" w:rsidP="007A402A">
      <w:pPr>
        <w:pStyle w:val="PargrafodaLista"/>
        <w:numPr>
          <w:ilvl w:val="0"/>
          <w:numId w:val="1"/>
        </w:numPr>
        <w:rPr>
          <w:rFonts w:ascii="Enchanted Land" w:hAnsi="Enchanted Land"/>
          <w:sz w:val="32"/>
          <w:szCs w:val="32"/>
        </w:rPr>
      </w:pPr>
      <w:r w:rsidRPr="005C3E39">
        <w:rPr>
          <w:rFonts w:ascii="Enchanted Land" w:hAnsi="Enchanted Land"/>
          <w:sz w:val="32"/>
          <w:szCs w:val="32"/>
        </w:rPr>
        <w:t xml:space="preserve">Nomear o </w:t>
      </w:r>
      <w:r w:rsidR="00354363">
        <w:rPr>
          <w:rFonts w:ascii="Enchanted Land" w:hAnsi="Enchanted Land"/>
          <w:sz w:val="32"/>
          <w:szCs w:val="32"/>
        </w:rPr>
        <w:t>item</w:t>
      </w:r>
      <w:r w:rsidRPr="005C3E39">
        <w:rPr>
          <w:rFonts w:ascii="Enchanted Land" w:hAnsi="Enchanted Land"/>
          <w:sz w:val="32"/>
          <w:szCs w:val="32"/>
        </w:rPr>
        <w:t>.</w:t>
      </w:r>
    </w:p>
    <w:p w14:paraId="4E3C6037" w14:textId="3A90662C" w:rsidR="00BE796D" w:rsidRDefault="002C3E8A" w:rsidP="007A402A">
      <w:pPr>
        <w:pStyle w:val="PargrafodaLista"/>
        <w:numPr>
          <w:ilvl w:val="0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Definir o material no qual o</w:t>
      </w:r>
      <w:r w:rsidR="0022512C">
        <w:rPr>
          <w:rFonts w:ascii="Enchanted Land" w:hAnsi="Enchanted Land"/>
          <w:sz w:val="32"/>
          <w:szCs w:val="32"/>
        </w:rPr>
        <w:t xml:space="preserve"> item</w:t>
      </w:r>
      <w:r>
        <w:rPr>
          <w:rFonts w:ascii="Enchanted Land" w:hAnsi="Enchanted Land"/>
          <w:sz w:val="32"/>
          <w:szCs w:val="32"/>
        </w:rPr>
        <w:t xml:space="preserve"> foi feito, como couro ferro, </w:t>
      </w:r>
      <w:r w:rsidR="00BE796D">
        <w:rPr>
          <w:rFonts w:ascii="Enchanted Land" w:hAnsi="Enchanted Land"/>
          <w:sz w:val="32"/>
          <w:szCs w:val="32"/>
        </w:rPr>
        <w:t>prata lunar.</w:t>
      </w:r>
    </w:p>
    <w:p w14:paraId="28615F27" w14:textId="562E7950" w:rsidR="00BF434E" w:rsidRDefault="00BE796D" w:rsidP="00BF434E">
      <w:pPr>
        <w:pStyle w:val="PargrafodaLista"/>
        <w:numPr>
          <w:ilvl w:val="0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 xml:space="preserve">Definir o tipo de </w:t>
      </w:r>
      <w:r w:rsidR="00D24322">
        <w:rPr>
          <w:rFonts w:ascii="Enchanted Land" w:hAnsi="Enchanted Land"/>
          <w:sz w:val="32"/>
          <w:szCs w:val="32"/>
        </w:rPr>
        <w:t>equipamento</w:t>
      </w:r>
      <w:r>
        <w:rPr>
          <w:rFonts w:ascii="Enchanted Land" w:hAnsi="Enchanted Land"/>
          <w:sz w:val="32"/>
          <w:szCs w:val="32"/>
        </w:rPr>
        <w:t xml:space="preserve"> que determinado item é</w:t>
      </w:r>
      <w:r w:rsidR="00263009">
        <w:rPr>
          <w:rFonts w:ascii="Enchanted Land" w:hAnsi="Enchanted Land"/>
          <w:sz w:val="32"/>
          <w:szCs w:val="32"/>
        </w:rPr>
        <w:t xml:space="preserve"> e seus subtipos</w:t>
      </w:r>
      <w:r w:rsidR="00E74C46">
        <w:rPr>
          <w:rFonts w:ascii="Enchanted Land" w:hAnsi="Enchanted Land"/>
          <w:sz w:val="32"/>
          <w:szCs w:val="32"/>
        </w:rPr>
        <w:t>:</w:t>
      </w:r>
    </w:p>
    <w:p w14:paraId="509C962B" w14:textId="77777777" w:rsidR="00BF434E" w:rsidRDefault="00BF434E" w:rsidP="00BF434E">
      <w:pPr>
        <w:pStyle w:val="PargrafodaLista"/>
        <w:numPr>
          <w:ilvl w:val="1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Equipamento de cabeça.</w:t>
      </w:r>
    </w:p>
    <w:p w14:paraId="2239CF88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Diadema/Tiara/Coroa.</w:t>
      </w:r>
    </w:p>
    <w:p w14:paraId="1EDB5B11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Cabelo/Prendedor de Cabelo.</w:t>
      </w:r>
    </w:p>
    <w:p w14:paraId="604159AA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Máscara.</w:t>
      </w:r>
    </w:p>
    <w:p w14:paraId="4619BB54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Capacete.</w:t>
      </w:r>
    </w:p>
    <w:p w14:paraId="643466EC" w14:textId="6578A182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Cravo (brinco, piercing, joia indiana na testa, resumindo, fica preso de alguma forma na carne, seja por perfuração ou não, mas não significa tatuagem, pois tatuagem não é um item).</w:t>
      </w:r>
    </w:p>
    <w:p w14:paraId="5FD8ED1D" w14:textId="4DDB4A7F" w:rsidR="00AF41CF" w:rsidRPr="00537040" w:rsidRDefault="00AF41CF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Personalizado.</w:t>
      </w:r>
    </w:p>
    <w:p w14:paraId="495D4AAB" w14:textId="77777777" w:rsidR="00BF434E" w:rsidRDefault="00BF434E" w:rsidP="00BF434E">
      <w:pPr>
        <w:pStyle w:val="PargrafodaLista"/>
        <w:numPr>
          <w:ilvl w:val="1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Pescoço.</w:t>
      </w:r>
    </w:p>
    <w:p w14:paraId="1B066148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Colar/Coleira.</w:t>
      </w:r>
    </w:p>
    <w:p w14:paraId="5ECED4DB" w14:textId="70C5D62E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Cravo.</w:t>
      </w:r>
    </w:p>
    <w:p w14:paraId="70B6A010" w14:textId="42D89E08" w:rsidR="00AF41CF" w:rsidRPr="00FC645B" w:rsidRDefault="00AF41CF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Personalizado.</w:t>
      </w:r>
    </w:p>
    <w:p w14:paraId="3FC8BD42" w14:textId="77777777" w:rsidR="00BF434E" w:rsidRDefault="00BF434E" w:rsidP="00BF434E">
      <w:pPr>
        <w:pStyle w:val="PargrafodaLista"/>
        <w:numPr>
          <w:ilvl w:val="1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Torso.</w:t>
      </w:r>
    </w:p>
    <w:p w14:paraId="131175CE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Armadura leve/Peitoral leve.</w:t>
      </w:r>
    </w:p>
    <w:p w14:paraId="1FE117BC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Armadura média/Peitoral médio.</w:t>
      </w:r>
    </w:p>
    <w:p w14:paraId="19584E1B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Armadura pesada/Peitoral pesado.</w:t>
      </w:r>
    </w:p>
    <w:p w14:paraId="6BB92E3C" w14:textId="7BEE564B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Roupa (camisa, blusa, moletom, túnica, etc.).</w:t>
      </w:r>
    </w:p>
    <w:p w14:paraId="017174DC" w14:textId="78C452A6" w:rsidR="005E0449" w:rsidRDefault="00B769B6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Recipiente</w:t>
      </w:r>
      <w:r w:rsidR="00DA57AB">
        <w:rPr>
          <w:rFonts w:ascii="Enchanted Land" w:hAnsi="Enchanted Land"/>
          <w:sz w:val="32"/>
          <w:szCs w:val="32"/>
        </w:rPr>
        <w:t xml:space="preserve"> </w:t>
      </w:r>
      <w:r>
        <w:rPr>
          <w:rFonts w:ascii="Enchanted Land" w:hAnsi="Enchanted Land"/>
          <w:sz w:val="32"/>
          <w:szCs w:val="32"/>
        </w:rPr>
        <w:t>(mochila</w:t>
      </w:r>
      <w:r w:rsidR="00DA57AB">
        <w:rPr>
          <w:rFonts w:ascii="Enchanted Land" w:hAnsi="Enchanted Land"/>
          <w:sz w:val="32"/>
          <w:szCs w:val="32"/>
        </w:rPr>
        <w:t>,</w:t>
      </w:r>
      <w:r w:rsidR="00DF25E8">
        <w:rPr>
          <w:rFonts w:ascii="Enchanted Land" w:hAnsi="Enchanted Land"/>
          <w:sz w:val="32"/>
          <w:szCs w:val="32"/>
        </w:rPr>
        <w:t xml:space="preserve"> pochete,</w:t>
      </w:r>
      <w:r w:rsidR="00284FF1">
        <w:rPr>
          <w:rFonts w:ascii="Enchanted Land" w:hAnsi="Enchanted Land"/>
          <w:sz w:val="32"/>
          <w:szCs w:val="32"/>
        </w:rPr>
        <w:t>bainha,</w:t>
      </w:r>
      <w:r w:rsidR="00DA57AB">
        <w:rPr>
          <w:rFonts w:ascii="Enchanted Land" w:hAnsi="Enchanted Land"/>
          <w:sz w:val="32"/>
          <w:szCs w:val="32"/>
        </w:rPr>
        <w:t xml:space="preserve"> etc.).</w:t>
      </w:r>
    </w:p>
    <w:p w14:paraId="3A2F9820" w14:textId="08009575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Cravo.</w:t>
      </w:r>
    </w:p>
    <w:p w14:paraId="19726899" w14:textId="3495A35C" w:rsidR="00DA57AB" w:rsidRDefault="00DA57AB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Personalizado.</w:t>
      </w:r>
    </w:p>
    <w:p w14:paraId="4EEBE5DB" w14:textId="77777777" w:rsidR="00BF434E" w:rsidRDefault="00BF434E" w:rsidP="00BF434E">
      <w:pPr>
        <w:pStyle w:val="PargrafodaLista"/>
        <w:numPr>
          <w:ilvl w:val="1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Pernas.</w:t>
      </w:r>
    </w:p>
    <w:p w14:paraId="4ADDE16B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Armadura leve.</w:t>
      </w:r>
    </w:p>
    <w:p w14:paraId="3D1D9E10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Armadura média.</w:t>
      </w:r>
    </w:p>
    <w:p w14:paraId="34459DA3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Armadura pesada.</w:t>
      </w:r>
    </w:p>
    <w:p w14:paraId="6DBD372D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Roupa (calças, bermuda, saia, etc.).</w:t>
      </w:r>
    </w:p>
    <w:p w14:paraId="0EFAA5B3" w14:textId="0B336171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lastRenderedPageBreak/>
        <w:t>Cravo.</w:t>
      </w:r>
    </w:p>
    <w:p w14:paraId="4D2DD8EF" w14:textId="3D7338BC" w:rsidR="00AF41CF" w:rsidRDefault="00AF41CF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Recipiente</w:t>
      </w:r>
      <w:r w:rsidR="00DF25E8">
        <w:rPr>
          <w:rFonts w:ascii="Enchanted Land" w:hAnsi="Enchanted Land"/>
          <w:sz w:val="32"/>
          <w:szCs w:val="32"/>
        </w:rPr>
        <w:t>.</w:t>
      </w:r>
    </w:p>
    <w:p w14:paraId="5B24831A" w14:textId="57F233DF" w:rsidR="00AF41CF" w:rsidRDefault="00AF41CF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Personalizado.</w:t>
      </w:r>
    </w:p>
    <w:p w14:paraId="40B36A51" w14:textId="77777777" w:rsidR="00BF434E" w:rsidRDefault="00BF434E" w:rsidP="00BF434E">
      <w:pPr>
        <w:pStyle w:val="PargrafodaLista"/>
        <w:numPr>
          <w:ilvl w:val="1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Pés.</w:t>
      </w:r>
    </w:p>
    <w:p w14:paraId="3E02784C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Armadura leve.</w:t>
      </w:r>
    </w:p>
    <w:p w14:paraId="7FCDD166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Armadura média.</w:t>
      </w:r>
    </w:p>
    <w:p w14:paraId="15E73570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Armadura pesada.</w:t>
      </w:r>
    </w:p>
    <w:p w14:paraId="61F9B512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Calçado (botas, sapatos, tênis, etc.).</w:t>
      </w:r>
    </w:p>
    <w:p w14:paraId="43A453E6" w14:textId="44D13C49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Cravo.</w:t>
      </w:r>
    </w:p>
    <w:p w14:paraId="2A02A0DA" w14:textId="32D95BD7" w:rsidR="00073D9B" w:rsidRDefault="00DF25E8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Recipiente.</w:t>
      </w:r>
    </w:p>
    <w:p w14:paraId="41E56761" w14:textId="1FDC6C87" w:rsidR="00AF41CF" w:rsidRDefault="00AF41CF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Personalizado.</w:t>
      </w:r>
    </w:p>
    <w:p w14:paraId="123368A9" w14:textId="77777777" w:rsidR="00BF434E" w:rsidRDefault="00BF434E" w:rsidP="00BF434E">
      <w:pPr>
        <w:pStyle w:val="PargrafodaLista"/>
        <w:numPr>
          <w:ilvl w:val="1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Mãos.</w:t>
      </w:r>
    </w:p>
    <w:p w14:paraId="5942E785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Armadura leve.</w:t>
      </w:r>
    </w:p>
    <w:p w14:paraId="76B8C822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Armadura média.</w:t>
      </w:r>
    </w:p>
    <w:p w14:paraId="29E2B2FE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Armadura pesada.</w:t>
      </w:r>
    </w:p>
    <w:p w14:paraId="78F990D0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Luvas.</w:t>
      </w:r>
    </w:p>
    <w:p w14:paraId="6091508D" w14:textId="14CC64B9" w:rsidR="00AF41CF" w:rsidRPr="00AF41CF" w:rsidRDefault="00BF434E" w:rsidP="00AF41CF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Anel.</w:t>
      </w:r>
    </w:p>
    <w:p w14:paraId="322BB475" w14:textId="63A34179" w:rsidR="00AF41CF" w:rsidRDefault="00BF434E" w:rsidP="00AF41CF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Cravo.</w:t>
      </w:r>
    </w:p>
    <w:p w14:paraId="0913A2FD" w14:textId="5DA2A459" w:rsidR="007F6EC2" w:rsidRDefault="007F6EC2" w:rsidP="00AF41CF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Recipiente.</w:t>
      </w:r>
    </w:p>
    <w:p w14:paraId="500181AD" w14:textId="55071B3E" w:rsidR="00AF41CF" w:rsidRPr="00AF41CF" w:rsidRDefault="00AF41CF" w:rsidP="00AF41CF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Personalizado.</w:t>
      </w:r>
    </w:p>
    <w:p w14:paraId="0D92BEFD" w14:textId="14C89188" w:rsidR="00BF434E" w:rsidRDefault="00BF434E" w:rsidP="00BF434E">
      <w:pPr>
        <w:pStyle w:val="PargrafodaLista"/>
        <w:numPr>
          <w:ilvl w:val="1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Braços.</w:t>
      </w:r>
    </w:p>
    <w:p w14:paraId="6D83D01E" w14:textId="3826EC62" w:rsidR="00092055" w:rsidRDefault="00092055" w:rsidP="00092055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Armadura leve.</w:t>
      </w:r>
    </w:p>
    <w:p w14:paraId="77043086" w14:textId="22DD3A48" w:rsidR="00092055" w:rsidRDefault="00092055" w:rsidP="00092055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Armadura média.</w:t>
      </w:r>
    </w:p>
    <w:p w14:paraId="1C11A25E" w14:textId="3D818C56" w:rsidR="00092055" w:rsidRDefault="00092055" w:rsidP="00092055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Armadura pesada.</w:t>
      </w:r>
    </w:p>
    <w:p w14:paraId="51B5B4EB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Bracelete.</w:t>
      </w:r>
    </w:p>
    <w:p w14:paraId="42EA8060" w14:textId="0E2893D1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Cravo.</w:t>
      </w:r>
    </w:p>
    <w:p w14:paraId="45BB73F8" w14:textId="21E6228F" w:rsidR="00092055" w:rsidRDefault="00092055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Recipiente.</w:t>
      </w:r>
    </w:p>
    <w:p w14:paraId="61DE8A02" w14:textId="4FCA1109" w:rsidR="00AF41CF" w:rsidRDefault="00073D9B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Personalizado.</w:t>
      </w:r>
    </w:p>
    <w:p w14:paraId="394BB705" w14:textId="4FC035EA" w:rsidR="00BF434E" w:rsidRDefault="00510B7B" w:rsidP="00BF434E">
      <w:pPr>
        <w:pStyle w:val="PargrafodaLista"/>
        <w:numPr>
          <w:ilvl w:val="1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Corpo</w:t>
      </w:r>
      <w:r w:rsidR="00BF434E">
        <w:rPr>
          <w:rFonts w:ascii="Enchanted Land" w:hAnsi="Enchanted Land"/>
          <w:sz w:val="32"/>
          <w:szCs w:val="32"/>
        </w:rPr>
        <w:t xml:space="preserve"> livre</w:t>
      </w:r>
      <w:r w:rsidR="00643F99">
        <w:rPr>
          <w:rFonts w:ascii="Enchanted Land" w:hAnsi="Enchanted Land"/>
          <w:sz w:val="32"/>
          <w:szCs w:val="32"/>
        </w:rPr>
        <w:t xml:space="preserve"> </w:t>
      </w:r>
      <w:r w:rsidR="006E7F4D">
        <w:rPr>
          <w:rFonts w:ascii="Enchanted Land" w:hAnsi="Enchanted Land"/>
          <w:sz w:val="32"/>
          <w:szCs w:val="32"/>
        </w:rPr>
        <w:t xml:space="preserve">(me refiro a coisas que ficam flutuando, </w:t>
      </w:r>
      <w:r w:rsidR="00B55509">
        <w:rPr>
          <w:rFonts w:ascii="Enchanted Land" w:hAnsi="Enchanted Land"/>
          <w:sz w:val="32"/>
          <w:szCs w:val="32"/>
        </w:rPr>
        <w:t>que podem estar rodeando</w:t>
      </w:r>
      <w:r w:rsidR="005E37CC">
        <w:rPr>
          <w:rFonts w:ascii="Enchanted Land" w:hAnsi="Enchanted Land"/>
          <w:sz w:val="32"/>
          <w:szCs w:val="32"/>
        </w:rPr>
        <w:t xml:space="preserve"> algo ou não como se fossem elétrons ou só ficam girando feito um peão da casa própria, </w:t>
      </w:r>
      <w:r w:rsidR="00DE751E">
        <w:rPr>
          <w:rFonts w:ascii="Enchanted Land" w:hAnsi="Enchanted Land"/>
          <w:sz w:val="32"/>
          <w:szCs w:val="32"/>
        </w:rPr>
        <w:t>mas que sempre fica flutuando sem que precise de algo para que possa ser tocado.</w:t>
      </w:r>
      <w:r w:rsidR="006E7F4D">
        <w:rPr>
          <w:rFonts w:ascii="Enchanted Land" w:hAnsi="Enchanted Land"/>
          <w:sz w:val="32"/>
          <w:szCs w:val="32"/>
        </w:rPr>
        <w:t>)</w:t>
      </w:r>
      <w:r w:rsidR="00BF434E">
        <w:rPr>
          <w:rFonts w:ascii="Enchanted Land" w:hAnsi="Enchanted Land"/>
          <w:sz w:val="32"/>
          <w:szCs w:val="32"/>
        </w:rPr>
        <w:t>.</w:t>
      </w:r>
    </w:p>
    <w:p w14:paraId="28B913FC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lastRenderedPageBreak/>
        <w:t>Orbe.</w:t>
      </w:r>
    </w:p>
    <w:p w14:paraId="5F4063DE" w14:textId="77777777" w:rsidR="00BF434E" w:rsidRDefault="00BF434E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Arma.</w:t>
      </w:r>
    </w:p>
    <w:p w14:paraId="444413C4" w14:textId="2691D8B0" w:rsidR="00BF434E" w:rsidRDefault="003613AC" w:rsidP="00BF434E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</w:t>
      </w:r>
      <w:r w:rsidR="00BF434E">
        <w:rPr>
          <w:rFonts w:ascii="Enchanted Land" w:hAnsi="Enchanted Land"/>
          <w:sz w:val="32"/>
          <w:szCs w:val="32"/>
        </w:rPr>
        <w:t>ersonalizado.</w:t>
      </w:r>
    </w:p>
    <w:p w14:paraId="331891C2" w14:textId="47646BD1" w:rsidR="00BF434E" w:rsidRDefault="00BF434E" w:rsidP="006547F8">
      <w:pPr>
        <w:pStyle w:val="PargrafodaLista"/>
        <w:numPr>
          <w:ilvl w:val="1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Empunhadura.</w:t>
      </w:r>
    </w:p>
    <w:p w14:paraId="0E74929F" w14:textId="77777777" w:rsidR="006547F8" w:rsidRDefault="006547F8" w:rsidP="006547F8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 Branca.</w:t>
      </w:r>
    </w:p>
    <w:p w14:paraId="2929888C" w14:textId="77777777" w:rsidR="006547F8" w:rsidRDefault="006547F8" w:rsidP="006547F8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Arma de tiro a distância.</w:t>
      </w:r>
    </w:p>
    <w:p w14:paraId="72890AE9" w14:textId="15FC614F" w:rsidR="006547F8" w:rsidRDefault="006547F8" w:rsidP="00813858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Bastão.</w:t>
      </w:r>
    </w:p>
    <w:p w14:paraId="0E2DE1C7" w14:textId="6B9817AD" w:rsidR="00073D9B" w:rsidRPr="00813858" w:rsidRDefault="00073D9B" w:rsidP="00813858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Personalizado.</w:t>
      </w:r>
    </w:p>
    <w:p w14:paraId="3F0E4D6C" w14:textId="461A099E" w:rsidR="006547F8" w:rsidRDefault="006547F8" w:rsidP="006547F8">
      <w:pPr>
        <w:pStyle w:val="PargrafodaLista"/>
        <w:numPr>
          <w:ilvl w:val="1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Matéria prima:</w:t>
      </w:r>
    </w:p>
    <w:p w14:paraId="6FEFBA67" w14:textId="7036EA5E" w:rsidR="006547F8" w:rsidRDefault="006547F8" w:rsidP="006547F8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Mineral.</w:t>
      </w:r>
    </w:p>
    <w:p w14:paraId="05CA191B" w14:textId="46686C8A" w:rsidR="006547F8" w:rsidRDefault="006547F8" w:rsidP="006547F8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Vegetal.</w:t>
      </w:r>
    </w:p>
    <w:p w14:paraId="2F18B2D1" w14:textId="4387D0C2" w:rsidR="004258C2" w:rsidRDefault="00E97538" w:rsidP="004258C2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De criatura.</w:t>
      </w:r>
    </w:p>
    <w:p w14:paraId="4C6087EE" w14:textId="5422DFA1" w:rsidR="007F6EC2" w:rsidRDefault="00251B20" w:rsidP="004258C2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Personalizado.</w:t>
      </w:r>
    </w:p>
    <w:p w14:paraId="786B0EC7" w14:textId="35EAFE22" w:rsidR="004258C2" w:rsidRDefault="00571E2C" w:rsidP="004258C2">
      <w:pPr>
        <w:pStyle w:val="PargrafodaLista"/>
        <w:numPr>
          <w:ilvl w:val="1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Consumível:</w:t>
      </w:r>
    </w:p>
    <w:p w14:paraId="132430A0" w14:textId="6F29CD03" w:rsidR="00571E2C" w:rsidRDefault="00571E2C" w:rsidP="00571E2C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Poção.</w:t>
      </w:r>
    </w:p>
    <w:p w14:paraId="31AAE89F" w14:textId="0953056C" w:rsidR="00571E2C" w:rsidRDefault="00571E2C" w:rsidP="00571E2C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Comida.</w:t>
      </w:r>
    </w:p>
    <w:p w14:paraId="5103C58B" w14:textId="629A68D6" w:rsidR="00571E2C" w:rsidRDefault="00571E2C" w:rsidP="00571E2C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Bebida.</w:t>
      </w:r>
    </w:p>
    <w:p w14:paraId="58B4CD5B" w14:textId="384A63A5" w:rsidR="00571E2C" w:rsidRDefault="003613AC" w:rsidP="00571E2C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Personalizado.</w:t>
      </w:r>
    </w:p>
    <w:p w14:paraId="18DD94E6" w14:textId="0AF8D9C8" w:rsidR="007707E3" w:rsidRDefault="00813858" w:rsidP="007707E3">
      <w:pPr>
        <w:pStyle w:val="PargrafodaLista"/>
        <w:numPr>
          <w:ilvl w:val="1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Objeto de utilidade.</w:t>
      </w:r>
    </w:p>
    <w:p w14:paraId="07C7828F" w14:textId="276D4B64" w:rsidR="00813858" w:rsidRDefault="00813858" w:rsidP="00813858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Recipiente.</w:t>
      </w:r>
    </w:p>
    <w:p w14:paraId="26F213D2" w14:textId="6BE075E7" w:rsidR="00813858" w:rsidRDefault="00831E0C" w:rsidP="00813858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Ferramenta.</w:t>
      </w:r>
    </w:p>
    <w:p w14:paraId="0398D9A0" w14:textId="2A358FFA" w:rsidR="00535F22" w:rsidRDefault="00510B7B" w:rsidP="00535F22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</w:t>
      </w:r>
      <w:r w:rsidR="00535F22">
        <w:rPr>
          <w:rFonts w:ascii="Enchanted Land" w:hAnsi="Enchanted Land"/>
          <w:sz w:val="32"/>
          <w:szCs w:val="32"/>
        </w:rPr>
        <w:t>ersonalizado.</w:t>
      </w:r>
    </w:p>
    <w:p w14:paraId="5C9DF193" w14:textId="017B5002" w:rsidR="00FC33A4" w:rsidRDefault="00FC33A4" w:rsidP="00FC33A4">
      <w:pPr>
        <w:pStyle w:val="PargrafodaLista"/>
        <w:numPr>
          <w:ilvl w:val="1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Móvel.</w:t>
      </w:r>
    </w:p>
    <w:p w14:paraId="72B90DA7" w14:textId="0FDB3AC6" w:rsidR="00FC33A4" w:rsidRDefault="009D3BD1" w:rsidP="00FC33A4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 xml:space="preserve">Móvel de </w:t>
      </w:r>
      <w:r w:rsidR="006C699D">
        <w:rPr>
          <w:rFonts w:ascii="Enchanted Land" w:hAnsi="Enchanted Land"/>
          <w:sz w:val="32"/>
          <w:szCs w:val="32"/>
        </w:rPr>
        <w:t>comportamento (</w:t>
      </w:r>
      <w:r w:rsidR="007F1DB0">
        <w:rPr>
          <w:rFonts w:ascii="Enchanted Land" w:hAnsi="Enchanted Land"/>
          <w:sz w:val="32"/>
          <w:szCs w:val="32"/>
        </w:rPr>
        <w:t>cadeira, sofá, cama, etc.).</w:t>
      </w:r>
    </w:p>
    <w:p w14:paraId="240F1624" w14:textId="474DA5AF" w:rsidR="00E7346E" w:rsidRDefault="006C699D" w:rsidP="00FC33A4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 xml:space="preserve">Móvel Recipiente (mesa, estante de livro, </w:t>
      </w:r>
      <w:r w:rsidR="00D74518">
        <w:rPr>
          <w:rFonts w:ascii="Enchanted Land" w:hAnsi="Enchanted Land"/>
          <w:sz w:val="32"/>
          <w:szCs w:val="32"/>
        </w:rPr>
        <w:t>armário, etc.).</w:t>
      </w:r>
    </w:p>
    <w:p w14:paraId="049CACFB" w14:textId="42A777E9" w:rsidR="00682EB9" w:rsidRDefault="00A14807" w:rsidP="00E40B08">
      <w:pPr>
        <w:pStyle w:val="PargrafodaLista"/>
        <w:numPr>
          <w:ilvl w:val="2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Personalizado.</w:t>
      </w:r>
    </w:p>
    <w:p w14:paraId="2DAFF512" w14:textId="3F7B2292" w:rsidR="008D4DB2" w:rsidRDefault="00F970F8" w:rsidP="008D4DB2">
      <w:pPr>
        <w:pStyle w:val="PargrafodaLista"/>
        <w:numPr>
          <w:ilvl w:val="0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 xml:space="preserve">O item pode possuir 1 ou mais tipos, dependendo do item, por exemplo, uma braçadeira </w:t>
      </w:r>
      <w:r w:rsidR="00020CA2">
        <w:rPr>
          <w:rFonts w:ascii="Enchanted Land" w:hAnsi="Enchanted Land"/>
          <w:sz w:val="32"/>
          <w:szCs w:val="32"/>
        </w:rPr>
        <w:t xml:space="preserve">é tanto do tipo mão </w:t>
      </w:r>
      <w:r w:rsidR="00B1082F">
        <w:rPr>
          <w:rFonts w:ascii="Enchanted Land" w:hAnsi="Enchanted Land"/>
          <w:sz w:val="32"/>
          <w:szCs w:val="32"/>
        </w:rPr>
        <w:t>braço</w:t>
      </w:r>
      <w:r w:rsidR="005D2D55">
        <w:rPr>
          <w:rFonts w:ascii="Enchanted Land" w:hAnsi="Enchanted Land"/>
          <w:sz w:val="32"/>
          <w:szCs w:val="32"/>
        </w:rPr>
        <w:t xml:space="preserve">, ou macacão, que </w:t>
      </w:r>
      <w:r w:rsidR="00020CA2">
        <w:rPr>
          <w:rFonts w:ascii="Enchanted Land" w:hAnsi="Enchanted Land"/>
          <w:sz w:val="32"/>
          <w:szCs w:val="32"/>
        </w:rPr>
        <w:t xml:space="preserve">é tanto torso, quanto perna, </w:t>
      </w:r>
      <w:r w:rsidR="004567D2">
        <w:rPr>
          <w:rFonts w:ascii="Enchanted Land" w:hAnsi="Enchanted Land"/>
          <w:sz w:val="32"/>
          <w:szCs w:val="32"/>
        </w:rPr>
        <w:t>braço, entre outros.</w:t>
      </w:r>
    </w:p>
    <w:p w14:paraId="71EA0EBB" w14:textId="600D9134" w:rsidR="004567D2" w:rsidRPr="00E40B08" w:rsidRDefault="004567D2" w:rsidP="008D4DB2">
      <w:pPr>
        <w:pStyle w:val="PargrafodaLista"/>
        <w:numPr>
          <w:ilvl w:val="0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 xml:space="preserve">Importante saber que para que um item caiba, tem que haver lógica </w:t>
      </w:r>
      <w:r w:rsidR="002932E3">
        <w:rPr>
          <w:rFonts w:ascii="Enchanted Land" w:hAnsi="Enchanted Land"/>
          <w:sz w:val="32"/>
          <w:szCs w:val="32"/>
        </w:rPr>
        <w:t xml:space="preserve">realista para que possa caber, afinal, não é possível equipar duas armaduras ao mesmo tempo, mas pode fazer algo como equipar </w:t>
      </w:r>
      <w:r w:rsidR="004C1010">
        <w:rPr>
          <w:rFonts w:ascii="Enchanted Land" w:hAnsi="Enchanted Land"/>
          <w:sz w:val="32"/>
          <w:szCs w:val="32"/>
        </w:rPr>
        <w:t>uma luva com uma braçadeira por exemplo.</w:t>
      </w:r>
    </w:p>
    <w:p w14:paraId="5D8AC66F" w14:textId="01990244" w:rsidR="005C6EE2" w:rsidRDefault="000E7112" w:rsidP="00BF434E">
      <w:pPr>
        <w:pStyle w:val="PargrafodaLista"/>
        <w:numPr>
          <w:ilvl w:val="0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lastRenderedPageBreak/>
        <w:t xml:space="preserve">Em descrição, você descreverá seu item, ou melhor dizendo, descrever como ele é, </w:t>
      </w:r>
      <w:r w:rsidR="005C6EE2">
        <w:rPr>
          <w:rFonts w:ascii="Enchanted Land" w:hAnsi="Enchanted Land"/>
          <w:sz w:val="32"/>
          <w:szCs w:val="32"/>
        </w:rPr>
        <w:t>seus encantamentos, se ele é um foco arcano ou não, etc.</w:t>
      </w:r>
      <w:r w:rsidR="00046BEF">
        <w:rPr>
          <w:rFonts w:ascii="Enchanted Land" w:hAnsi="Enchanted Land"/>
          <w:sz w:val="32"/>
          <w:szCs w:val="32"/>
        </w:rPr>
        <w:t>, além de descrev</w:t>
      </w:r>
      <w:r w:rsidR="00354363">
        <w:rPr>
          <w:rFonts w:ascii="Enchanted Land" w:hAnsi="Enchanted Land"/>
          <w:sz w:val="32"/>
          <w:szCs w:val="32"/>
        </w:rPr>
        <w:t>er as propriedades do item</w:t>
      </w:r>
      <w:r w:rsidR="00325782">
        <w:rPr>
          <w:rFonts w:ascii="Enchanted Land" w:hAnsi="Enchanted Land"/>
          <w:sz w:val="32"/>
          <w:szCs w:val="32"/>
        </w:rPr>
        <w:t xml:space="preserve">, </w:t>
      </w:r>
      <w:ins w:id="0" w:author="Flame Cat">
        <w:r w:rsidR="00E97538">
          <w:rPr>
            <w:rFonts w:ascii="Enchanted Land" w:hAnsi="Enchanted Land"/>
            <w:sz w:val="32"/>
            <w:szCs w:val="32"/>
          </w:rPr>
          <w:t xml:space="preserve">como se ele é </w:t>
        </w:r>
        <w:r w:rsidR="00A40B40">
          <w:rPr>
            <w:rFonts w:ascii="Enchanted Land" w:hAnsi="Enchanted Land"/>
            <w:sz w:val="32"/>
            <w:szCs w:val="32"/>
          </w:rPr>
          <w:t>perfurante</w:t>
        </w:r>
        <w:r w:rsidR="00E97538">
          <w:rPr>
            <w:rFonts w:ascii="Enchanted Land" w:hAnsi="Enchanted Land"/>
            <w:sz w:val="32"/>
            <w:szCs w:val="32"/>
          </w:rPr>
          <w:t xml:space="preserve">, </w:t>
        </w:r>
        <w:r w:rsidR="00A40B40">
          <w:rPr>
            <w:rFonts w:ascii="Enchanted Land" w:hAnsi="Enchanted Land"/>
            <w:sz w:val="32"/>
            <w:szCs w:val="32"/>
          </w:rPr>
          <w:t>cortante, esmagador, ou etc</w:t>
        </w:r>
        <w:r w:rsidR="00354363">
          <w:rPr>
            <w:rFonts w:ascii="Enchanted Land" w:hAnsi="Enchanted Land"/>
            <w:sz w:val="32"/>
            <w:szCs w:val="32"/>
          </w:rPr>
          <w:t>.</w:t>
        </w:r>
      </w:ins>
      <w:r w:rsidR="00F54BB5">
        <w:rPr>
          <w:rFonts w:ascii="Enchanted Land" w:hAnsi="Enchanted Land"/>
          <w:sz w:val="32"/>
          <w:szCs w:val="32"/>
        </w:rPr>
        <w:t>, além disso você pode definir o tamanh</w:t>
      </w:r>
      <w:r w:rsidR="00297C6C">
        <w:rPr>
          <w:rFonts w:ascii="Enchanted Land" w:hAnsi="Enchanted Land"/>
          <w:sz w:val="32"/>
          <w:szCs w:val="32"/>
        </w:rPr>
        <w:t>o, o volume, o peso, e etc.</w:t>
      </w:r>
      <w:bookmarkStart w:id="1" w:name="_GoBack"/>
      <w:bookmarkEnd w:id="1"/>
    </w:p>
    <w:p w14:paraId="4605330D" w14:textId="4E1C56D9" w:rsidR="008F3F8E" w:rsidRPr="008D4DB2" w:rsidRDefault="005C6EE2" w:rsidP="008D4DB2">
      <w:pPr>
        <w:pStyle w:val="PargrafodaLista"/>
        <w:numPr>
          <w:ilvl w:val="0"/>
          <w:numId w:val="1"/>
        </w:numPr>
        <w:rPr>
          <w:rFonts w:ascii="Enchanted Land" w:hAnsi="Enchanted Land"/>
          <w:sz w:val="32"/>
          <w:szCs w:val="32"/>
        </w:rPr>
      </w:pPr>
      <w:r>
        <w:rPr>
          <w:rFonts w:ascii="Enchanted Land" w:hAnsi="Enchanted Land"/>
          <w:sz w:val="32"/>
          <w:szCs w:val="32"/>
        </w:rPr>
        <w:t>Em Aparência física, você desenhará a forma do seu item ou pegar a imagem dele direto da internet.</w:t>
      </w:r>
      <w:r w:rsidR="008F3F8E" w:rsidRPr="008D4DB2">
        <w:rPr>
          <w:rFonts w:ascii="Enchanted Land" w:hAnsi="Enchanted Land"/>
          <w:sz w:val="32"/>
          <w:szCs w:val="32"/>
        </w:rPr>
        <w:br w:type="page"/>
      </w:r>
    </w:p>
    <w:p w14:paraId="678F97BE" w14:textId="4136F9E1" w:rsidR="005C6EE2" w:rsidRDefault="005C6EE2" w:rsidP="005C6EE2">
      <w:pPr>
        <w:jc w:val="center"/>
        <w:rPr>
          <w:rFonts w:ascii="Enchanted Land" w:hAnsi="Enchanted Land"/>
          <w:sz w:val="48"/>
        </w:rPr>
      </w:pPr>
      <w:r>
        <w:rPr>
          <w:rFonts w:ascii="Enchanted Land" w:hAnsi="Enchanted Land"/>
          <w:sz w:val="48"/>
        </w:rPr>
        <w:lastRenderedPageBreak/>
        <w:t>Criação</w:t>
      </w:r>
      <w:r w:rsidR="002936E5">
        <w:rPr>
          <w:rFonts w:ascii="Enchanted Land" w:hAnsi="Enchanted Land"/>
          <w:sz w:val="48"/>
        </w:rPr>
        <w:t xml:space="preserve"> de </w:t>
      </w:r>
      <w:r>
        <w:rPr>
          <w:rFonts w:ascii="Enchanted Land" w:hAnsi="Enchanted Land"/>
          <w:sz w:val="48"/>
        </w:rPr>
        <w:t>Equipamentos</w:t>
      </w:r>
    </w:p>
    <w:p w14:paraId="751D14BC" w14:textId="4515F095" w:rsidR="005C6EE2" w:rsidRDefault="00373A34" w:rsidP="005C6EE2">
      <w:pPr>
        <w:rPr>
          <w:rFonts w:ascii="Enchanted Land" w:hAnsi="Enchanted Land"/>
          <w:sz w:val="32"/>
        </w:rPr>
      </w:pPr>
      <w:r>
        <w:rPr>
          <w:rFonts w:ascii="Enchanted Land" w:hAnsi="Enchanted Land"/>
          <w:sz w:val="32"/>
        </w:rPr>
        <w:t>Nome do equipamento:</w:t>
      </w:r>
    </w:p>
    <w:p w14:paraId="75BB592B" w14:textId="78651F3C" w:rsidR="00373A34" w:rsidRDefault="006B7B64" w:rsidP="005C6EE2">
      <w:pPr>
        <w:rPr>
          <w:rFonts w:ascii="Enchanted Land" w:hAnsi="Enchanted Land"/>
          <w:sz w:val="32"/>
        </w:rPr>
      </w:pPr>
      <w:r>
        <w:rPr>
          <w:rFonts w:ascii="Enchanted Land" w:hAnsi="Enchanted Land"/>
          <w:sz w:val="32"/>
        </w:rPr>
        <w:t>Materiais no qual o equipamento é feito:</w:t>
      </w:r>
    </w:p>
    <w:p w14:paraId="5303C927" w14:textId="0C1B0596" w:rsidR="00BF16E6" w:rsidRDefault="00BF16E6" w:rsidP="005C6EE2">
      <w:pPr>
        <w:rPr>
          <w:rFonts w:ascii="Enchanted Land" w:hAnsi="Enchanted Land"/>
          <w:sz w:val="32"/>
        </w:rPr>
      </w:pPr>
      <w:r>
        <w:rPr>
          <w:rFonts w:ascii="Enchanted Land" w:hAnsi="Enchanted Land"/>
          <w:sz w:val="32"/>
        </w:rPr>
        <w:t>Tipo/subtipo de equipamento:</w:t>
      </w:r>
    </w:p>
    <w:p w14:paraId="423C6E13" w14:textId="2C9A2106" w:rsidR="00354363" w:rsidRPr="00373A34" w:rsidRDefault="00046BEF" w:rsidP="005C6EE2">
      <w:pPr>
        <w:rPr>
          <w:rFonts w:ascii="Enchanted Land" w:hAnsi="Enchanted Land"/>
          <w:sz w:val="32"/>
        </w:rPr>
      </w:pPr>
      <w:r>
        <w:rPr>
          <w:rFonts w:ascii="Enchanted Land" w:hAnsi="Enchanted Land"/>
          <w:sz w:val="32"/>
        </w:rPr>
        <w:t>Descrição:</w:t>
      </w:r>
    </w:p>
    <w:sectPr w:rsidR="00354363" w:rsidRPr="00373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chanted Land">
    <w:panose1 w:val="02000500000000000000"/>
    <w:charset w:val="00"/>
    <w:family w:val="auto"/>
    <w:pitch w:val="variable"/>
    <w:sig w:usb0="800000EF" w:usb1="0000005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92359"/>
    <w:multiLevelType w:val="hybridMultilevel"/>
    <w:tmpl w:val="74AA31AE"/>
    <w:lvl w:ilvl="0" w:tplc="0416000F">
      <w:start w:val="1"/>
      <w:numFmt w:val="decimal"/>
      <w:lvlText w:val="%1."/>
      <w:lvlJc w:val="left"/>
      <w:pPr>
        <w:ind w:left="4309" w:hanging="360"/>
      </w:pPr>
    </w:lvl>
    <w:lvl w:ilvl="1" w:tplc="04160019" w:tentative="1">
      <w:start w:val="1"/>
      <w:numFmt w:val="lowerLetter"/>
      <w:lvlText w:val="%2."/>
      <w:lvlJc w:val="left"/>
      <w:pPr>
        <w:ind w:left="5029" w:hanging="360"/>
      </w:pPr>
    </w:lvl>
    <w:lvl w:ilvl="2" w:tplc="0416001B" w:tentative="1">
      <w:start w:val="1"/>
      <w:numFmt w:val="lowerRoman"/>
      <w:lvlText w:val="%3."/>
      <w:lvlJc w:val="right"/>
      <w:pPr>
        <w:ind w:left="5749" w:hanging="180"/>
      </w:pPr>
    </w:lvl>
    <w:lvl w:ilvl="3" w:tplc="0416000F" w:tentative="1">
      <w:start w:val="1"/>
      <w:numFmt w:val="decimal"/>
      <w:lvlText w:val="%4."/>
      <w:lvlJc w:val="left"/>
      <w:pPr>
        <w:ind w:left="6469" w:hanging="360"/>
      </w:pPr>
    </w:lvl>
    <w:lvl w:ilvl="4" w:tplc="04160019" w:tentative="1">
      <w:start w:val="1"/>
      <w:numFmt w:val="lowerLetter"/>
      <w:lvlText w:val="%5."/>
      <w:lvlJc w:val="left"/>
      <w:pPr>
        <w:ind w:left="7189" w:hanging="360"/>
      </w:pPr>
    </w:lvl>
    <w:lvl w:ilvl="5" w:tplc="0416001B" w:tentative="1">
      <w:start w:val="1"/>
      <w:numFmt w:val="lowerRoman"/>
      <w:lvlText w:val="%6."/>
      <w:lvlJc w:val="right"/>
      <w:pPr>
        <w:ind w:left="7909" w:hanging="180"/>
      </w:pPr>
    </w:lvl>
    <w:lvl w:ilvl="6" w:tplc="0416000F" w:tentative="1">
      <w:start w:val="1"/>
      <w:numFmt w:val="decimal"/>
      <w:lvlText w:val="%7."/>
      <w:lvlJc w:val="left"/>
      <w:pPr>
        <w:ind w:left="8629" w:hanging="360"/>
      </w:pPr>
    </w:lvl>
    <w:lvl w:ilvl="7" w:tplc="04160019" w:tentative="1">
      <w:start w:val="1"/>
      <w:numFmt w:val="lowerLetter"/>
      <w:lvlText w:val="%8."/>
      <w:lvlJc w:val="left"/>
      <w:pPr>
        <w:ind w:left="9349" w:hanging="360"/>
      </w:pPr>
    </w:lvl>
    <w:lvl w:ilvl="8" w:tplc="0416001B" w:tentative="1">
      <w:start w:val="1"/>
      <w:numFmt w:val="lowerRoman"/>
      <w:lvlText w:val="%9."/>
      <w:lvlJc w:val="right"/>
      <w:pPr>
        <w:ind w:left="10069" w:hanging="180"/>
      </w:pPr>
    </w:lvl>
  </w:abstractNum>
  <w:abstractNum w:abstractNumId="1" w15:restartNumberingAfterBreak="0">
    <w:nsid w:val="59653FFD"/>
    <w:multiLevelType w:val="hybridMultilevel"/>
    <w:tmpl w:val="0170A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lame Cat">
    <w15:presenceInfo w15:providerId="Windows Live" w15:userId="6a2a7c46bed12e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82"/>
    <w:rsid w:val="00020BDA"/>
    <w:rsid w:val="00020CA2"/>
    <w:rsid w:val="000254FB"/>
    <w:rsid w:val="00046BEF"/>
    <w:rsid w:val="00073D9B"/>
    <w:rsid w:val="000761F1"/>
    <w:rsid w:val="00092055"/>
    <w:rsid w:val="000D6BDE"/>
    <w:rsid w:val="000E7112"/>
    <w:rsid w:val="00111620"/>
    <w:rsid w:val="00137756"/>
    <w:rsid w:val="0016366D"/>
    <w:rsid w:val="00196A8D"/>
    <w:rsid w:val="001A6F5C"/>
    <w:rsid w:val="001E7959"/>
    <w:rsid w:val="00221527"/>
    <w:rsid w:val="0022512C"/>
    <w:rsid w:val="0025020C"/>
    <w:rsid w:val="00251B20"/>
    <w:rsid w:val="00263009"/>
    <w:rsid w:val="00263A6B"/>
    <w:rsid w:val="00284FF1"/>
    <w:rsid w:val="002932E3"/>
    <w:rsid w:val="002936E5"/>
    <w:rsid w:val="00297C6C"/>
    <w:rsid w:val="002A3842"/>
    <w:rsid w:val="002C3E8A"/>
    <w:rsid w:val="00325782"/>
    <w:rsid w:val="00354363"/>
    <w:rsid w:val="003613AC"/>
    <w:rsid w:val="00373A34"/>
    <w:rsid w:val="003A7E89"/>
    <w:rsid w:val="0040016F"/>
    <w:rsid w:val="004258C2"/>
    <w:rsid w:val="004535C4"/>
    <w:rsid w:val="004567D2"/>
    <w:rsid w:val="00480DCD"/>
    <w:rsid w:val="004960F6"/>
    <w:rsid w:val="004C1010"/>
    <w:rsid w:val="004C59C7"/>
    <w:rsid w:val="004D6022"/>
    <w:rsid w:val="004E7B0A"/>
    <w:rsid w:val="00510B7B"/>
    <w:rsid w:val="00516042"/>
    <w:rsid w:val="00535F22"/>
    <w:rsid w:val="00537040"/>
    <w:rsid w:val="00560B44"/>
    <w:rsid w:val="00571E2C"/>
    <w:rsid w:val="005A4267"/>
    <w:rsid w:val="005B62BC"/>
    <w:rsid w:val="005C3E39"/>
    <w:rsid w:val="005C6EE2"/>
    <w:rsid w:val="005D2D55"/>
    <w:rsid w:val="005E0449"/>
    <w:rsid w:val="005E37CC"/>
    <w:rsid w:val="005F3DF4"/>
    <w:rsid w:val="005F6082"/>
    <w:rsid w:val="005F6133"/>
    <w:rsid w:val="00624FB5"/>
    <w:rsid w:val="00643F99"/>
    <w:rsid w:val="00645CC5"/>
    <w:rsid w:val="006547F8"/>
    <w:rsid w:val="00682EB9"/>
    <w:rsid w:val="006B7B64"/>
    <w:rsid w:val="006C699D"/>
    <w:rsid w:val="006E7F4D"/>
    <w:rsid w:val="006F26F4"/>
    <w:rsid w:val="0074685B"/>
    <w:rsid w:val="007707E3"/>
    <w:rsid w:val="007A402A"/>
    <w:rsid w:val="007F1DB0"/>
    <w:rsid w:val="007F6EC2"/>
    <w:rsid w:val="0080501A"/>
    <w:rsid w:val="00805BD1"/>
    <w:rsid w:val="00812588"/>
    <w:rsid w:val="00813858"/>
    <w:rsid w:val="00831E0C"/>
    <w:rsid w:val="008D4DB2"/>
    <w:rsid w:val="008F3F8E"/>
    <w:rsid w:val="00920072"/>
    <w:rsid w:val="00953ACB"/>
    <w:rsid w:val="00986013"/>
    <w:rsid w:val="00987FE2"/>
    <w:rsid w:val="009C02E6"/>
    <w:rsid w:val="009D3BD1"/>
    <w:rsid w:val="009F62C8"/>
    <w:rsid w:val="00A14807"/>
    <w:rsid w:val="00A40B40"/>
    <w:rsid w:val="00A438AA"/>
    <w:rsid w:val="00A567A1"/>
    <w:rsid w:val="00A92442"/>
    <w:rsid w:val="00A93A5C"/>
    <w:rsid w:val="00AF41CF"/>
    <w:rsid w:val="00B1082F"/>
    <w:rsid w:val="00B55509"/>
    <w:rsid w:val="00B769B6"/>
    <w:rsid w:val="00B91B93"/>
    <w:rsid w:val="00BA1628"/>
    <w:rsid w:val="00BD6EBC"/>
    <w:rsid w:val="00BE796D"/>
    <w:rsid w:val="00BF16E6"/>
    <w:rsid w:val="00BF434E"/>
    <w:rsid w:val="00C11397"/>
    <w:rsid w:val="00C86BDE"/>
    <w:rsid w:val="00CA2EED"/>
    <w:rsid w:val="00CC2EA9"/>
    <w:rsid w:val="00CE1853"/>
    <w:rsid w:val="00CF05C6"/>
    <w:rsid w:val="00D24322"/>
    <w:rsid w:val="00D74518"/>
    <w:rsid w:val="00DA57AB"/>
    <w:rsid w:val="00DA5D7C"/>
    <w:rsid w:val="00DE2CC9"/>
    <w:rsid w:val="00DE751E"/>
    <w:rsid w:val="00DF25E8"/>
    <w:rsid w:val="00E11D0B"/>
    <w:rsid w:val="00E40B08"/>
    <w:rsid w:val="00E7346E"/>
    <w:rsid w:val="00E74C46"/>
    <w:rsid w:val="00E937C5"/>
    <w:rsid w:val="00E97538"/>
    <w:rsid w:val="00EA3529"/>
    <w:rsid w:val="00F05E80"/>
    <w:rsid w:val="00F13F26"/>
    <w:rsid w:val="00F54BB5"/>
    <w:rsid w:val="00F65643"/>
    <w:rsid w:val="00F70E51"/>
    <w:rsid w:val="00F970F8"/>
    <w:rsid w:val="00F97752"/>
    <w:rsid w:val="00FA2262"/>
    <w:rsid w:val="00FB2FBD"/>
    <w:rsid w:val="00FC33A4"/>
    <w:rsid w:val="00FC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32E6"/>
  <w15:chartTrackingRefBased/>
  <w15:docId w15:val="{699F7DB0-9D58-4AEA-AFD5-DE28D237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02A"/>
    <w:pPr>
      <w:ind w:left="720"/>
      <w:contextualSpacing/>
    </w:pPr>
  </w:style>
  <w:style w:type="paragraph" w:styleId="Reviso">
    <w:name w:val="Revision"/>
    <w:hidden/>
    <w:uiPriority w:val="99"/>
    <w:semiHidden/>
    <w:rsid w:val="00CA2EE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2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E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CA64D-C246-43EC-884E-AE8FE819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 Cat</dc:creator>
  <cp:keywords/>
  <dc:description/>
  <cp:lastModifiedBy>Flame Cat</cp:lastModifiedBy>
  <cp:revision>17</cp:revision>
  <dcterms:created xsi:type="dcterms:W3CDTF">2018-05-30T20:56:00Z</dcterms:created>
  <dcterms:modified xsi:type="dcterms:W3CDTF">2018-06-01T15:50:00Z</dcterms:modified>
</cp:coreProperties>
</file>